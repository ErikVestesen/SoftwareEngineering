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76D7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ECTS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>5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Prerequisites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>None. The course must be passed before graduation. 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</w:p>
    <w:p w14:paraId="6B36F6B0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Main purpose</w:t>
      </w:r>
    </w:p>
    <w:p w14:paraId="36A29CF3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The main purpose of the course is to gain a basic understanding of the organization and design of computers with a focus on the central processing unit (CPU) and the necessary logic involved in building a CPU.</w:t>
      </w:r>
    </w:p>
    <w:p w14:paraId="176BD60B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Knowledge</w:t>
      </w:r>
    </w:p>
    <w:p w14:paraId="1EFF2D94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 xml:space="preserve">Having completed this course, the student has gained knowledge in the below areas. 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 xml:space="preserve">Specifically, the student is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>able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 xml:space="preserve"> to:</w:t>
      </w:r>
    </w:p>
    <w:p w14:paraId="3E84487A" w14:textId="77777777" w:rsidR="00552980" w:rsidRPr="00552980" w:rsidRDefault="00552980" w:rsidP="0055298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Describe and apply numbering representations, including two’s complement to represent negative numbers in the binary numbering representation</w:t>
      </w:r>
    </w:p>
    <w:p w14:paraId="73DD559F" w14:textId="77777777" w:rsidR="00552980" w:rsidRPr="00552980" w:rsidRDefault="00552980" w:rsidP="0055298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Identify the functionality of basic logic gates and be able to combine them into half- and full-adders, flip/flops, etc.</w:t>
      </w:r>
    </w:p>
    <w:p w14:paraId="0D2AA4C8" w14:textId="77777777" w:rsidR="00552980" w:rsidRPr="00552980" w:rsidRDefault="00552980" w:rsidP="0055298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Describe Boolean algebra and it’s relation to digital circuits</w:t>
      </w:r>
    </w:p>
    <w:p w14:paraId="3800556A" w14:textId="77777777" w:rsidR="00552980" w:rsidRPr="00552980" w:rsidRDefault="00552980" w:rsidP="0055298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Describe the architecture of simple CPUs and how they function, explain the build and working behavior of basic building blocks of CPUs (registers, ALUs, etc.)</w:t>
      </w:r>
    </w:p>
    <w:p w14:paraId="7FD9854B" w14:textId="77777777" w:rsidR="00552980" w:rsidRPr="00552980" w:rsidRDefault="00552980" w:rsidP="0055298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Describe instruction set layout and identify memory architectures and addressing modes.</w:t>
      </w:r>
    </w:p>
    <w:p w14:paraId="56DB7A84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</w:p>
    <w:p w14:paraId="3CF805ED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Skills</w:t>
      </w:r>
    </w:p>
    <w:p w14:paraId="12082520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Having completed this course, the student should be able to:</w:t>
      </w:r>
    </w:p>
    <w:p w14:paraId="5D84EFCD" w14:textId="77777777" w:rsidR="00552980" w:rsidRPr="00552980" w:rsidRDefault="00552980" w:rsidP="0055298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Create functioning assembler programs for microcontrollers</w:t>
      </w:r>
    </w:p>
    <w:p w14:paraId="4FF067A2" w14:textId="77777777" w:rsidR="00552980" w:rsidRPr="00552980" w:rsidRDefault="00552980" w:rsidP="0055298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Analyse ASM programs (AVR MCU) and calculate execution time</w:t>
      </w:r>
    </w:p>
    <w:p w14:paraId="54C49BB9" w14:textId="77777777" w:rsidR="00552980" w:rsidRPr="00552980" w:rsidRDefault="00552980" w:rsidP="0055298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Execute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and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debug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assembler programs</w:t>
      </w:r>
    </w:p>
    <w:p w14:paraId="1596FB4D" w14:textId="77777777" w:rsidR="00552980" w:rsidRPr="00552980" w:rsidRDefault="00552980" w:rsidP="0055298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Analyze and describe simple logical circuits (Boolean expressions)</w:t>
      </w:r>
    </w:p>
    <w:p w14:paraId="5C336C72" w14:textId="77777777" w:rsidR="00552980" w:rsidRPr="00552980" w:rsidRDefault="00552980" w:rsidP="0055298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Apply Boolean algebra to reduce digital circuits.</w:t>
      </w:r>
    </w:p>
    <w:p w14:paraId="3BD44973" w14:textId="77777777" w:rsidR="00552980" w:rsidRPr="00552980" w:rsidRDefault="00552980" w:rsidP="00552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 </w:t>
      </w:r>
    </w:p>
    <w:p w14:paraId="5A129A2A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Competences</w:t>
      </w:r>
    </w:p>
    <w:p w14:paraId="16B131D9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Having completed this course, students should be able to:</w:t>
      </w:r>
    </w:p>
    <w:p w14:paraId="26D21D96" w14:textId="77777777" w:rsidR="00552980" w:rsidRPr="00552980" w:rsidRDefault="00552980" w:rsidP="00552980">
      <w:pPr>
        <w:numPr>
          <w:ilvl w:val="0"/>
          <w:numId w:val="3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Describe the functionality of the components of basic computer architectures</w:t>
      </w:r>
    </w:p>
    <w:p w14:paraId="65C5CF78" w14:textId="77777777" w:rsidR="00552980" w:rsidRPr="00552980" w:rsidRDefault="00552980" w:rsidP="00552980">
      <w:pPr>
        <w:numPr>
          <w:ilvl w:val="0"/>
          <w:numId w:val="3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Apply mathematical theory to understand low-level computer architecture and programming</w:t>
      </w:r>
    </w:p>
    <w:p w14:paraId="70B50F79" w14:textId="77777777" w:rsidR="00552980" w:rsidRPr="00552980" w:rsidRDefault="00552980" w:rsidP="00552980">
      <w:pPr>
        <w:numPr>
          <w:ilvl w:val="0"/>
          <w:numId w:val="3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Create simple logic circuits used in CPUs</w:t>
      </w:r>
    </w:p>
    <w:p w14:paraId="6D1F8FD6" w14:textId="77777777" w:rsidR="00552980" w:rsidRPr="00552980" w:rsidRDefault="00552980" w:rsidP="00552980">
      <w:pPr>
        <w:numPr>
          <w:ilvl w:val="0"/>
          <w:numId w:val="3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Create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applications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using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assembler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programming</w:t>
      </w:r>
      <w:proofErr w:type="spellEnd"/>
    </w:p>
    <w:p w14:paraId="6EDE00BF" w14:textId="77777777" w:rsidR="00552980" w:rsidRPr="00552980" w:rsidRDefault="00552980" w:rsidP="00552980">
      <w:pPr>
        <w:numPr>
          <w:ilvl w:val="0"/>
          <w:numId w:val="3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Integrate simple I/O devices in embedded applications.</w:t>
      </w:r>
    </w:p>
    <w:p w14:paraId="55CF90E7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</w:p>
    <w:p w14:paraId="16F6CEF4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lastRenderedPageBreak/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Topics</w:t>
      </w:r>
    </w:p>
    <w:p w14:paraId="156E22BC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Teaching methods and study activities</w:t>
      </w:r>
    </w:p>
    <w:p w14:paraId="3D3753B3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The required workload for students is estimated at 137 hours where approximately 41 hours (55 lessons of 45 minutes) are in category 1 and 2 of the Student Activity Model.</w:t>
      </w:r>
    </w:p>
    <w:p w14:paraId="0E92C5DC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 </w:t>
      </w:r>
    </w:p>
    <w:p w14:paraId="2FBD3581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2B5F29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US" w:eastAsia="da-DK"/>
        </w:rPr>
        <w:t>CATEGORY 1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  <w:t>Participation of lecturer and students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  <w:t> Initiated by the lecturer</w:t>
      </w:r>
    </w:p>
    <w:p w14:paraId="08BA72A1" w14:textId="77777777" w:rsidR="00552980" w:rsidRPr="00552980" w:rsidRDefault="00552980" w:rsidP="00552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36 hours - 26%</w:t>
      </w:r>
    </w:p>
    <w:p w14:paraId="73CC3904" w14:textId="77777777" w:rsidR="00552980" w:rsidRPr="00552980" w:rsidRDefault="00552980" w:rsidP="00552980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Lessons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,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scheduled</w:t>
      </w:r>
      <w:proofErr w:type="spellEnd"/>
    </w:p>
    <w:p w14:paraId="7CB446EF" w14:textId="77777777" w:rsidR="00552980" w:rsidRPr="00552980" w:rsidRDefault="00552980" w:rsidP="00552980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Excursions</w:t>
      </w:r>
      <w:proofErr w:type="spellEnd"/>
    </w:p>
    <w:p w14:paraId="2B124206" w14:textId="77777777" w:rsidR="00552980" w:rsidRPr="00552980" w:rsidRDefault="00552980" w:rsidP="00552980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Project guidance</w:t>
      </w:r>
    </w:p>
    <w:p w14:paraId="767BBC1D" w14:textId="77777777" w:rsidR="00552980" w:rsidRPr="00552980" w:rsidRDefault="00552980" w:rsidP="00552980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Laboratory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work</w:t>
      </w:r>
      <w:proofErr w:type="spellEnd"/>
    </w:p>
    <w:p w14:paraId="03EC9FDF" w14:textId="77777777" w:rsidR="00552980" w:rsidRPr="00552980" w:rsidRDefault="00552980" w:rsidP="00552980">
      <w:pPr>
        <w:numPr>
          <w:ilvl w:val="0"/>
          <w:numId w:val="4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Exams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and tests</w:t>
      </w:r>
    </w:p>
    <w:p w14:paraId="27BDE0E4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</w:pP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da-DK"/>
        </w:rPr>
        <w:t>CATEGORY 2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br/>
        <w:t>Participation of students</w:t>
      </w:r>
    </w:p>
    <w:p w14:paraId="3A694B1E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</w:pP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>Initiated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 xml:space="preserve"> by the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>lecturer</w:t>
      </w:r>
      <w:proofErr w:type="spellEnd"/>
    </w:p>
    <w:p w14:paraId="747391E4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>8 hours - 6%</w:t>
      </w:r>
    </w:p>
    <w:p w14:paraId="10B0C96C" w14:textId="77777777" w:rsidR="00552980" w:rsidRPr="00552980" w:rsidRDefault="00552980" w:rsidP="00552980">
      <w:pPr>
        <w:numPr>
          <w:ilvl w:val="0"/>
          <w:numId w:val="5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Assignments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,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self-study</w:t>
      </w:r>
      <w:proofErr w:type="spellEnd"/>
    </w:p>
    <w:p w14:paraId="692BF5CB" w14:textId="77777777" w:rsidR="00552980" w:rsidRPr="00552980" w:rsidRDefault="00552980" w:rsidP="00552980">
      <w:pPr>
        <w:numPr>
          <w:ilvl w:val="0"/>
          <w:numId w:val="5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Project and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group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work</w:t>
      </w:r>
      <w:proofErr w:type="spellEnd"/>
    </w:p>
    <w:p w14:paraId="56816A7A" w14:textId="77777777" w:rsidR="00552980" w:rsidRPr="00552980" w:rsidRDefault="00552980" w:rsidP="00552980">
      <w:pPr>
        <w:numPr>
          <w:ilvl w:val="0"/>
          <w:numId w:val="5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Homework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and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preparation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for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exams</w:t>
      </w:r>
      <w:proofErr w:type="spellEnd"/>
    </w:p>
    <w:p w14:paraId="3DDE9C38" w14:textId="77777777" w:rsidR="00552980" w:rsidRPr="00552980" w:rsidRDefault="00552980" w:rsidP="00552980">
      <w:pPr>
        <w:numPr>
          <w:ilvl w:val="0"/>
          <w:numId w:val="5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Evaluation of the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teaching</w:t>
      </w:r>
      <w:proofErr w:type="spellEnd"/>
    </w:p>
    <w:p w14:paraId="201BD847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</w:pP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da-DK"/>
        </w:rPr>
        <w:t>CATEGORY 3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br/>
        <w:t>Participation of students</w:t>
      </w:r>
    </w:p>
    <w:p w14:paraId="6744DDA7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</w:pP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>Initiated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 xml:space="preserve"> by students</w:t>
      </w:r>
    </w:p>
    <w:p w14:paraId="57F842E8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>93 hours - 68 %</w:t>
      </w:r>
    </w:p>
    <w:p w14:paraId="6A2BA60E" w14:textId="77777777" w:rsidR="00552980" w:rsidRPr="00552980" w:rsidRDefault="00552980" w:rsidP="00552980">
      <w:pPr>
        <w:numPr>
          <w:ilvl w:val="0"/>
          <w:numId w:val="6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Homework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and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preparation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for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exams</w:t>
      </w:r>
      <w:proofErr w:type="spellEnd"/>
    </w:p>
    <w:p w14:paraId="278E56E1" w14:textId="77777777" w:rsidR="00552980" w:rsidRPr="00552980" w:rsidRDefault="00552980" w:rsidP="00552980">
      <w:pPr>
        <w:numPr>
          <w:ilvl w:val="0"/>
          <w:numId w:val="6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Self-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study</w:t>
      </w:r>
      <w:proofErr w:type="spellEnd"/>
    </w:p>
    <w:p w14:paraId="1AA7CFE1" w14:textId="77777777" w:rsidR="00552980" w:rsidRPr="00552980" w:rsidRDefault="00552980" w:rsidP="00552980">
      <w:pPr>
        <w:numPr>
          <w:ilvl w:val="0"/>
          <w:numId w:val="6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Project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work</w:t>
      </w:r>
      <w:proofErr w:type="spellEnd"/>
    </w:p>
    <w:p w14:paraId="32DEB1EC" w14:textId="77777777" w:rsidR="00552980" w:rsidRPr="00552980" w:rsidRDefault="00552980" w:rsidP="00552980">
      <w:pPr>
        <w:numPr>
          <w:ilvl w:val="0"/>
          <w:numId w:val="6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Study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groups</w:t>
      </w:r>
      <w:proofErr w:type="spellEnd"/>
    </w:p>
    <w:p w14:paraId="245C73A4" w14:textId="77777777" w:rsidR="00552980" w:rsidRPr="00552980" w:rsidRDefault="00552980" w:rsidP="00552980">
      <w:pPr>
        <w:numPr>
          <w:ilvl w:val="0"/>
          <w:numId w:val="6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Literature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search</w:t>
      </w:r>
      <w:proofErr w:type="spellEnd"/>
    </w:p>
    <w:p w14:paraId="09CD2A4E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2B5F29">
        <w:rPr>
          <w:rFonts w:ascii="Segoe UI" w:eastAsia="Times New Roman" w:hAnsi="Segoe UI" w:cs="Segoe UI"/>
          <w:b/>
          <w:bCs/>
          <w:color w:val="444444"/>
          <w:sz w:val="20"/>
          <w:szCs w:val="20"/>
          <w:lang w:val="en-US" w:eastAsia="da-DK"/>
        </w:rPr>
        <w:t>CATEGORY 4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  <w:t>Participation of lecturer and students </w:t>
      </w:r>
    </w:p>
    <w:p w14:paraId="1EDCB001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</w:pP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>initiated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 xml:space="preserve"> by students</w:t>
      </w:r>
    </w:p>
    <w:p w14:paraId="1358DCA6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t>0 hours - 0 %</w:t>
      </w:r>
    </w:p>
    <w:p w14:paraId="53158E51" w14:textId="77777777" w:rsidR="00552980" w:rsidRPr="00552980" w:rsidRDefault="00552980" w:rsidP="00552980">
      <w:pPr>
        <w:numPr>
          <w:ilvl w:val="0"/>
          <w:numId w:val="7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Debate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meetings</w:t>
      </w:r>
    </w:p>
    <w:p w14:paraId="7D01943C" w14:textId="77777777" w:rsidR="00552980" w:rsidRPr="00552980" w:rsidRDefault="00552980" w:rsidP="00552980">
      <w:pPr>
        <w:numPr>
          <w:ilvl w:val="0"/>
          <w:numId w:val="7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Study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guidance</w:t>
      </w:r>
    </w:p>
    <w:p w14:paraId="40A0C7B2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eastAsia="da-DK"/>
        </w:rPr>
        <w:t>Resources</w:t>
      </w:r>
    </w:p>
    <w:p w14:paraId="7319C1EA" w14:textId="77777777" w:rsidR="00552980" w:rsidRPr="00552980" w:rsidRDefault="00552980" w:rsidP="005529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lastRenderedPageBreak/>
        <w:t xml:space="preserve">Muhammad Ali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Mazidi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 xml:space="preserve">, Sarmad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Naimi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 xml:space="preserve"> and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Sepehr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 xml:space="preserve">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Naimi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 xml:space="preserve"> - The AVR Microcontroller and Embedded Systems using Assembly and C.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  <w:t xml:space="preserve">Other resources made available on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Studynet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.</w:t>
      </w:r>
    </w:p>
    <w:p w14:paraId="3E312E6F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Evaluation</w:t>
      </w:r>
    </w:p>
    <w:p w14:paraId="7FCF3F0C" w14:textId="77777777" w:rsidR="00552980" w:rsidRPr="00552980" w:rsidRDefault="00552980" w:rsidP="00552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​Permit criteria for attending examination:</w:t>
      </w:r>
    </w:p>
    <w:p w14:paraId="4CB2B0AF" w14:textId="77777777" w:rsidR="00552980" w:rsidRPr="00552980" w:rsidRDefault="00552980" w:rsidP="00552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del w:id="0" w:author="Laurits Ivar Anesen (LAUA) | VIA" w:date="2019-06-20T13:07:00Z">
        <w:r w:rsidRPr="00552980" w:rsidDel="002B5F29">
          <w:rPr>
            <w:rFonts w:ascii="Arial" w:eastAsia="Times New Roman" w:hAnsi="Arial" w:cs="Arial"/>
            <w:color w:val="282828"/>
            <w:sz w:val="18"/>
            <w:szCs w:val="18"/>
            <w:lang w:val="en-US" w:eastAsia="da-DK"/>
          </w:rPr>
          <w:delText>None</w:delText>
        </w:r>
      </w:del>
      <w:ins w:id="1" w:author="Laurits Ivar Anesen (LAUA) | VIA" w:date="2019-06-20T13:07:00Z">
        <w:r w:rsidR="002B5F29">
          <w:rPr>
            <w:rFonts w:ascii="Arial" w:eastAsia="Times New Roman" w:hAnsi="Arial" w:cs="Arial"/>
            <w:color w:val="282828"/>
            <w:sz w:val="18"/>
            <w:szCs w:val="18"/>
            <w:lang w:val="en-US" w:eastAsia="da-DK"/>
          </w:rPr>
          <w:t>2 assignment</w:t>
        </w:r>
      </w:ins>
      <w:ins w:id="2" w:author="Laurits Ivar Anesen (LAUA) | VIA" w:date="2019-06-20T13:08:00Z">
        <w:r w:rsidR="002B5F29">
          <w:rPr>
            <w:rFonts w:ascii="Arial" w:eastAsia="Times New Roman" w:hAnsi="Arial" w:cs="Arial"/>
            <w:color w:val="282828"/>
            <w:sz w:val="18"/>
            <w:szCs w:val="18"/>
            <w:lang w:val="en-US" w:eastAsia="da-DK"/>
          </w:rPr>
          <w:t>s</w:t>
        </w:r>
      </w:ins>
      <w:ins w:id="3" w:author="Laurits Ivar Anesen (LAUA) | VIA" w:date="2019-06-20T13:07:00Z">
        <w:r w:rsidR="002B5F29">
          <w:rPr>
            <w:rFonts w:ascii="Arial" w:eastAsia="Times New Roman" w:hAnsi="Arial" w:cs="Arial"/>
            <w:color w:val="282828"/>
            <w:sz w:val="18"/>
            <w:szCs w:val="18"/>
            <w:lang w:val="en-US" w:eastAsia="da-DK"/>
          </w:rPr>
          <w:t xml:space="preserve"> must be approved before attending the examina</w:t>
        </w:r>
      </w:ins>
      <w:ins w:id="4" w:author="Laurits Ivar Anesen (LAUA) | VIA" w:date="2019-06-20T13:08:00Z">
        <w:r w:rsidR="002B5F29">
          <w:rPr>
            <w:rFonts w:ascii="Arial" w:eastAsia="Times New Roman" w:hAnsi="Arial" w:cs="Arial"/>
            <w:color w:val="282828"/>
            <w:sz w:val="18"/>
            <w:szCs w:val="18"/>
            <w:lang w:val="en-US" w:eastAsia="da-DK"/>
          </w:rPr>
          <w:t>tion</w:t>
        </w:r>
      </w:ins>
      <w:ins w:id="5" w:author="Laurits Ivar Anesen (LAUA) | VIA" w:date="2019-06-20T13:07:00Z">
        <w:r w:rsidR="002B5F29">
          <w:rPr>
            <w:rFonts w:ascii="Arial" w:eastAsia="Times New Roman" w:hAnsi="Arial" w:cs="Arial"/>
            <w:color w:val="282828"/>
            <w:sz w:val="18"/>
            <w:szCs w:val="18"/>
            <w:lang w:val="en-US" w:eastAsia="da-DK"/>
          </w:rPr>
          <w:t xml:space="preserve">. </w:t>
        </w:r>
      </w:ins>
    </w:p>
    <w:p w14:paraId="7E311731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Examination</w:t>
      </w:r>
    </w:p>
    <w:p w14:paraId="3C53A90A" w14:textId="77777777" w:rsidR="00552980" w:rsidRPr="00552980" w:rsidRDefault="00552980" w:rsidP="00552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​Written examination.</w:t>
      </w:r>
    </w:p>
    <w:p w14:paraId="7088B062" w14:textId="77777777" w:rsidR="00552980" w:rsidRPr="00552980" w:rsidRDefault="00552980" w:rsidP="00552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 xml:space="preserve">Duration: </w:t>
      </w:r>
      <w:del w:id="6" w:author="Laurits Ivar Anesen (LAUA) | VIA" w:date="2019-06-20T13:08:00Z">
        <w:r w:rsidRPr="00552980" w:rsidDel="002B5F29">
          <w:rPr>
            <w:rFonts w:ascii="Arial" w:eastAsia="Times New Roman" w:hAnsi="Arial" w:cs="Arial"/>
            <w:color w:val="282828"/>
            <w:sz w:val="18"/>
            <w:szCs w:val="18"/>
            <w:lang w:val="en-US" w:eastAsia="da-DK"/>
          </w:rPr>
          <w:delText xml:space="preserve">3 </w:delText>
        </w:r>
      </w:del>
      <w:ins w:id="7" w:author="Laurits Ivar Anesen (LAUA) | VIA" w:date="2019-06-20T13:08:00Z">
        <w:r w:rsidR="002B5F29">
          <w:rPr>
            <w:rFonts w:ascii="Arial" w:eastAsia="Times New Roman" w:hAnsi="Arial" w:cs="Arial"/>
            <w:color w:val="282828"/>
            <w:sz w:val="18"/>
            <w:szCs w:val="18"/>
            <w:lang w:val="en-US" w:eastAsia="da-DK"/>
          </w:rPr>
          <w:t>2</w:t>
        </w:r>
        <w:r w:rsidR="002B5F29" w:rsidRPr="00552980">
          <w:rPr>
            <w:rFonts w:ascii="Arial" w:eastAsia="Times New Roman" w:hAnsi="Arial" w:cs="Arial"/>
            <w:color w:val="282828"/>
            <w:sz w:val="18"/>
            <w:szCs w:val="18"/>
            <w:lang w:val="en-US" w:eastAsia="da-DK"/>
          </w:rPr>
          <w:t xml:space="preserve"> </w:t>
        </w:r>
      </w:ins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hours.</w:t>
      </w:r>
    </w:p>
    <w:p w14:paraId="46E391F1" w14:textId="77777777" w:rsidR="00552980" w:rsidRPr="00552980" w:rsidRDefault="00552980" w:rsidP="00552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Allowed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tools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:</w:t>
      </w:r>
    </w:p>
    <w:p w14:paraId="2362AB96" w14:textId="77777777" w:rsidR="00552980" w:rsidRPr="00552980" w:rsidRDefault="00552980" w:rsidP="00552980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Course literature according to the course description</w:t>
      </w:r>
    </w:p>
    <w:p w14:paraId="1B5D5596" w14:textId="77777777" w:rsidR="00552980" w:rsidRPr="00552980" w:rsidRDefault="00552980" w:rsidP="00552980">
      <w:pPr>
        <w:numPr>
          <w:ilvl w:val="0"/>
          <w:numId w:val="8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Personal notes</w:t>
      </w:r>
    </w:p>
    <w:p w14:paraId="66A928E4" w14:textId="77777777" w:rsidR="00552980" w:rsidRPr="00552980" w:rsidRDefault="00552980" w:rsidP="00552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eastAsia="da-DK"/>
        </w:rPr>
      </w:pP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Internal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 xml:space="preserve"> </w:t>
      </w:r>
      <w:proofErr w:type="spellStart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examiner</w:t>
      </w:r>
      <w:proofErr w:type="spellEnd"/>
      <w:r w:rsidRPr="00552980">
        <w:rPr>
          <w:rFonts w:ascii="Arial" w:eastAsia="Times New Roman" w:hAnsi="Arial" w:cs="Arial"/>
          <w:color w:val="282828"/>
          <w:sz w:val="18"/>
          <w:szCs w:val="18"/>
          <w:lang w:eastAsia="da-DK"/>
        </w:rPr>
        <w:t>.</w:t>
      </w:r>
    </w:p>
    <w:p w14:paraId="0292A506" w14:textId="77777777" w:rsidR="00552980" w:rsidRPr="00552980" w:rsidRDefault="00552980" w:rsidP="005529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</w:pPr>
      <w:r w:rsidRPr="00552980">
        <w:rPr>
          <w:rFonts w:ascii="Arial" w:eastAsia="Times New Roman" w:hAnsi="Arial" w:cs="Arial"/>
          <w:color w:val="282828"/>
          <w:sz w:val="18"/>
          <w:szCs w:val="18"/>
          <w:lang w:val="en-US" w:eastAsia="da-DK"/>
        </w:rPr>
        <w:t>The course must be passed before graduation.</w:t>
      </w:r>
    </w:p>
    <w:p w14:paraId="4ED183C3" w14:textId="77777777" w:rsidR="00552980" w:rsidRPr="00552980" w:rsidDel="002B5F29" w:rsidRDefault="00552980" w:rsidP="00552980">
      <w:pPr>
        <w:spacing w:after="0" w:line="240" w:lineRule="auto"/>
        <w:rPr>
          <w:del w:id="8" w:author="Laurits Ivar Anesen (LAUA) | VIA" w:date="2019-06-20T13:09:00Z"/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Grading criteria</w:t>
      </w:r>
    </w:p>
    <w:p w14:paraId="56B8AC9A" w14:textId="77777777" w:rsidR="00552980" w:rsidRPr="00552980" w:rsidRDefault="00552980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pPrChange w:id="9" w:author="Laurits Ivar Anesen (LAUA) | VIA" w:date="2019-06-20T13:09:00Z">
          <w:pPr>
            <w:shd w:val="clear" w:color="auto" w:fill="FFFFFF"/>
            <w:spacing w:after="0" w:line="240" w:lineRule="auto"/>
          </w:pPr>
        </w:pPrChange>
      </w:pPr>
      <w:del w:id="10" w:author="Laurits Ivar Anesen (LAUA) | VIA" w:date="2019-06-20T13:09:00Z">
        <w:r w:rsidRPr="00552980" w:rsidDel="002B5F29">
          <w:rPr>
            <w:rFonts w:ascii="Segoe UI" w:eastAsia="Times New Roman" w:hAnsi="Segoe UI" w:cs="Segoe UI"/>
            <w:color w:val="444444"/>
            <w:sz w:val="20"/>
            <w:szCs w:val="20"/>
            <w:lang w:val="en-US" w:eastAsia="da-DK"/>
          </w:rPr>
          <w:delText>Course assignments account for 25 % of final grade.</w:delText>
        </w:r>
      </w:del>
    </w:p>
    <w:p w14:paraId="05C27BD9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 xml:space="preserve">Examinations account for  </w:t>
      </w:r>
      <w:del w:id="11" w:author="Laurits Ivar Anesen (LAUA) | VIA" w:date="2019-06-20T13:09:00Z">
        <w:r w:rsidRPr="00552980" w:rsidDel="002B5F29">
          <w:rPr>
            <w:rFonts w:ascii="Segoe UI" w:eastAsia="Times New Roman" w:hAnsi="Segoe UI" w:cs="Segoe UI"/>
            <w:color w:val="444444"/>
            <w:sz w:val="20"/>
            <w:szCs w:val="20"/>
            <w:lang w:val="en-US" w:eastAsia="da-DK"/>
          </w:rPr>
          <w:delText xml:space="preserve">75 </w:delText>
        </w:r>
      </w:del>
      <w:ins w:id="12" w:author="Laurits Ivar Anesen (LAUA) | VIA" w:date="2019-06-20T13:09:00Z">
        <w:r w:rsidR="002B5F29">
          <w:rPr>
            <w:rFonts w:ascii="Segoe UI" w:eastAsia="Times New Roman" w:hAnsi="Segoe UI" w:cs="Segoe UI"/>
            <w:color w:val="444444"/>
            <w:sz w:val="20"/>
            <w:szCs w:val="20"/>
            <w:lang w:val="en-US" w:eastAsia="da-DK"/>
          </w:rPr>
          <w:t>100</w:t>
        </w:r>
      </w:ins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% of final grade.</w:t>
      </w:r>
    </w:p>
    <w:p w14:paraId="1115D687" w14:textId="77777777" w:rsidR="00552980" w:rsidRPr="00552980" w:rsidRDefault="00552980" w:rsidP="00552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Additional information</w:t>
      </w:r>
    </w:p>
    <w:p w14:paraId="0DD3B058" w14:textId="77777777" w:rsidR="00552980" w:rsidRPr="00552980" w:rsidRDefault="00552980" w:rsidP="005529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 xml:space="preserve">Examination is digital, and the student are required to bring a laptop that are tested and ready for use with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Wiseflow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 xml:space="preserve"> and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FlowLock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t>.</w:t>
      </w:r>
    </w:p>
    <w:p w14:paraId="0D20D565" w14:textId="77777777" w:rsidR="00380347" w:rsidRPr="00552980" w:rsidRDefault="00552980" w:rsidP="00552980">
      <w:pPr>
        <w:rPr>
          <w:lang w:val="en-US"/>
        </w:rPr>
      </w:pP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Responsible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del w:id="13" w:author="Laurits Ivar Anesen (LAUA) | VIA" w:date="2019-06-20T13:08:00Z">
        <w:r w:rsidRPr="00552980" w:rsidDel="002B5F29">
          <w:rPr>
            <w:rFonts w:ascii="Segoe UI" w:eastAsia="Times New Roman" w:hAnsi="Segoe UI" w:cs="Segoe UI"/>
            <w:color w:val="444444"/>
            <w:sz w:val="20"/>
            <w:szCs w:val="20"/>
            <w:shd w:val="clear" w:color="auto" w:fill="FFFFFF"/>
            <w:lang w:val="en-US" w:eastAsia="da-DK"/>
          </w:rPr>
          <w:delText>Christian Flincker Sandbech</w:delText>
        </w:r>
      </w:del>
      <w:ins w:id="14" w:author="Laurits Ivar Anesen (LAUA) | VIA" w:date="2019-06-20T13:08:00Z">
        <w:r w:rsidR="002B5F29">
          <w:rPr>
            <w:rFonts w:ascii="Segoe UI" w:eastAsia="Times New Roman" w:hAnsi="Segoe UI" w:cs="Segoe UI"/>
            <w:color w:val="444444"/>
            <w:sz w:val="20"/>
            <w:szCs w:val="20"/>
            <w:shd w:val="clear" w:color="auto" w:fill="FFFFFF"/>
            <w:lang w:val="en-US" w:eastAsia="da-DK"/>
          </w:rPr>
          <w:t>Laurits Ivar Anesen</w:t>
        </w:r>
      </w:ins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Valid from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>1.8.</w:t>
      </w:r>
      <w:del w:id="15" w:author="Laurits Ivar Anesen (LAUA) | VIA" w:date="2019-06-20T13:09:00Z">
        <w:r w:rsidRPr="00552980" w:rsidDel="002B5F29">
          <w:rPr>
            <w:rFonts w:ascii="Segoe UI" w:eastAsia="Times New Roman" w:hAnsi="Segoe UI" w:cs="Segoe UI"/>
            <w:color w:val="444444"/>
            <w:sz w:val="20"/>
            <w:szCs w:val="20"/>
            <w:shd w:val="clear" w:color="auto" w:fill="FFFFFF"/>
            <w:lang w:val="en-US" w:eastAsia="da-DK"/>
          </w:rPr>
          <w:delText>2018</w:delText>
        </w:r>
      </w:del>
      <w:ins w:id="16" w:author="Laurits Ivar Anesen (LAUA) | VIA" w:date="2019-06-20T13:09:00Z">
        <w:r w:rsidR="002B5F29" w:rsidRPr="00552980">
          <w:rPr>
            <w:rFonts w:ascii="Segoe UI" w:eastAsia="Times New Roman" w:hAnsi="Segoe UI" w:cs="Segoe UI"/>
            <w:color w:val="444444"/>
            <w:sz w:val="20"/>
            <w:szCs w:val="20"/>
            <w:shd w:val="clear" w:color="auto" w:fill="FFFFFF"/>
            <w:lang w:val="en-US" w:eastAsia="da-DK"/>
          </w:rPr>
          <w:t>201</w:t>
        </w:r>
        <w:r w:rsidR="002B5F29">
          <w:rPr>
            <w:rFonts w:ascii="Segoe UI" w:eastAsia="Times New Roman" w:hAnsi="Segoe UI" w:cs="Segoe UI"/>
            <w:color w:val="444444"/>
            <w:sz w:val="20"/>
            <w:szCs w:val="20"/>
            <w:shd w:val="clear" w:color="auto" w:fill="FFFFFF"/>
            <w:lang w:val="en-US" w:eastAsia="da-DK"/>
          </w:rPr>
          <w:t>9</w:t>
        </w:r>
      </w:ins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FFFFF"/>
          <w:lang w:val="en-US" w:eastAsia="da-DK"/>
        </w:rPr>
        <w:t>Course type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lang w:val="en-US" w:eastAsia="da-DK"/>
        </w:rPr>
        <w:br/>
      </w:r>
      <w:r w:rsidRPr="00552980">
        <w:rPr>
          <w:rFonts w:ascii="Segoe UI" w:eastAsia="Times New Roman" w:hAnsi="Segoe UI" w:cs="Segoe UI"/>
          <w:color w:val="444444"/>
          <w:sz w:val="20"/>
          <w:szCs w:val="20"/>
          <w:u w:val="single"/>
          <w:shd w:val="clear" w:color="auto" w:fill="FFFFFF"/>
          <w:lang w:val="en-US" w:eastAsia="da-DK"/>
        </w:rPr>
        <w:t xml:space="preserve">ICT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u w:val="single"/>
          <w:shd w:val="clear" w:color="auto" w:fill="FFFFFF"/>
          <w:lang w:val="en-US" w:eastAsia="da-DK"/>
        </w:rPr>
        <w:t>Engineering</w:t>
      </w:r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>;Compulsory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 xml:space="preserve"> Course for all ICT Engineering;3.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>semester;Compulsory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 xml:space="preserve"> for the specialization Business Information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>Systems;Compulsory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 xml:space="preserve"> for the specialization Cross </w:t>
      </w:r>
      <w:proofErr w:type="spellStart"/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>Media;Compulsory</w:t>
      </w:r>
      <w:proofErr w:type="spellEnd"/>
      <w:r w:rsidRPr="00552980">
        <w:rPr>
          <w:rFonts w:ascii="Segoe UI" w:eastAsia="Times New Roman" w:hAnsi="Segoe UI" w:cs="Segoe UI"/>
          <w:color w:val="444444"/>
          <w:sz w:val="20"/>
          <w:szCs w:val="20"/>
          <w:shd w:val="clear" w:color="auto" w:fill="FFFFFF"/>
          <w:lang w:val="en-US" w:eastAsia="da-DK"/>
        </w:rPr>
        <w:t xml:space="preserve"> for the specialization Embedded Engineering;</w:t>
      </w:r>
    </w:p>
    <w:sectPr w:rsidR="00380347" w:rsidRPr="005529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54517"/>
    <w:multiLevelType w:val="multilevel"/>
    <w:tmpl w:val="98A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0780E"/>
    <w:multiLevelType w:val="multilevel"/>
    <w:tmpl w:val="EB7C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A699F"/>
    <w:multiLevelType w:val="multilevel"/>
    <w:tmpl w:val="AE4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A71CE"/>
    <w:multiLevelType w:val="multilevel"/>
    <w:tmpl w:val="728C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45121"/>
    <w:multiLevelType w:val="multilevel"/>
    <w:tmpl w:val="51C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4229E"/>
    <w:multiLevelType w:val="multilevel"/>
    <w:tmpl w:val="67D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758C9"/>
    <w:multiLevelType w:val="multilevel"/>
    <w:tmpl w:val="DDE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4219E"/>
    <w:multiLevelType w:val="multilevel"/>
    <w:tmpl w:val="A33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urits Ivar Anesen (LAUA) | VIA">
    <w15:presenceInfo w15:providerId="AD" w15:userId="S-1-5-21-871761965-3136009686-1073614382-397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042"/>
    <w:rsid w:val="002B5F29"/>
    <w:rsid w:val="003035BD"/>
    <w:rsid w:val="00380347"/>
    <w:rsid w:val="00552980"/>
    <w:rsid w:val="005F7170"/>
    <w:rsid w:val="00A5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7C8B"/>
  <w15:chartTrackingRefBased/>
  <w15:docId w15:val="{CADAE9D4-651D-4A5C-8329-CAE77D4A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ong">
    <w:name w:val="Strong"/>
    <w:basedOn w:val="DefaultParagraphFont"/>
    <w:uiPriority w:val="22"/>
    <w:qFormat/>
    <w:rsid w:val="005529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VIA.DK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Laurits Ivar Anesen (LAUA) | VIA</dc:creator>
  <cp:keywords/>
  <dc:description/>
  <cp:lastModifiedBy>Poul Væggemose (POV) | VIA</cp:lastModifiedBy>
  <cp:revision>2</cp:revision>
  <dcterms:created xsi:type="dcterms:W3CDTF">2020-08-26T07:39:00Z</dcterms:created>
  <dcterms:modified xsi:type="dcterms:W3CDTF">2020-08-26T07:39:00Z</dcterms:modified>
</cp:coreProperties>
</file>